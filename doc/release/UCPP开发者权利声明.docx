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82" w:rsidRDefault="006A1882">
      <w:pPr>
        <w:jc w:val="center"/>
        <w:rPr>
          <w:b/>
          <w:bCs/>
          <w:sz w:val="44"/>
          <w:szCs w:val="44"/>
        </w:rPr>
      </w:pPr>
    </w:p>
    <w:p w:rsidR="006A1882" w:rsidRDefault="00CD683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开发者权利声明</w:t>
      </w:r>
    </w:p>
    <w:p w:rsidR="006A1882" w:rsidRDefault="006A1882">
      <w:pPr>
        <w:jc w:val="center"/>
        <w:rPr>
          <w:sz w:val="44"/>
          <w:szCs w:val="44"/>
        </w:rPr>
      </w:pPr>
    </w:p>
    <w:p w:rsidR="006A1882" w:rsidRDefault="00CD683D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本人（公司）承诺：本人上传至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助手</w:t>
      </w:r>
      <w:r>
        <w:rPr>
          <w:rFonts w:hint="eastAsia"/>
          <w:sz w:val="24"/>
          <w:szCs w:val="24"/>
        </w:rPr>
        <w:t>安卓</w:t>
      </w:r>
      <w:r>
        <w:rPr>
          <w:rFonts w:hint="eastAsia"/>
          <w:sz w:val="24"/>
          <w:szCs w:val="24"/>
        </w:rPr>
        <w:t>开放平台的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</w:t>
      </w:r>
      <w:ins w:id="0" w:author="Li, BinfeiX" w:date="2015-07-15T10:27:00Z">
        <w:r>
          <w:rPr>
            <w:rFonts w:hint="eastAsia"/>
            <w:sz w:val="24"/>
            <w:szCs w:val="24"/>
            <w:u w:val="single"/>
          </w:rPr>
          <w:t>网络宝</w:t>
        </w:r>
      </w:ins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安卓版软件，系本人（公司）独立自主开发完成或已经获得相关授权，不存在任何侵犯第三方合法权益的情形，本人（公司）对该软件享有完整版权。如本人（公司）上述承诺存在虚假，愿承担由此产生的一切法律后果，并赔偿</w:t>
      </w:r>
      <w:r>
        <w:rPr>
          <w:rFonts w:hint="eastAsia"/>
          <w:sz w:val="24"/>
          <w:szCs w:val="24"/>
        </w:rPr>
        <w:t>PP</w:t>
      </w:r>
      <w:r>
        <w:rPr>
          <w:rFonts w:hint="eastAsia"/>
          <w:sz w:val="24"/>
          <w:szCs w:val="24"/>
        </w:rPr>
        <w:t>助手</w:t>
      </w:r>
      <w:r>
        <w:rPr>
          <w:rFonts w:hint="eastAsia"/>
          <w:sz w:val="24"/>
          <w:szCs w:val="24"/>
        </w:rPr>
        <w:t>安卓</w:t>
      </w:r>
      <w:r>
        <w:rPr>
          <w:rFonts w:hint="eastAsia"/>
          <w:sz w:val="24"/>
          <w:szCs w:val="24"/>
        </w:rPr>
        <w:t>开放平台因此遭受的全部损失。</w:t>
      </w:r>
    </w:p>
    <w:p w:rsidR="006A1882" w:rsidRDefault="006A1882">
      <w:pPr>
        <w:spacing w:line="360" w:lineRule="auto"/>
        <w:rPr>
          <w:sz w:val="24"/>
          <w:szCs w:val="24"/>
        </w:rPr>
      </w:pPr>
    </w:p>
    <w:p w:rsidR="006A1882" w:rsidRDefault="006A1882">
      <w:pPr>
        <w:rPr>
          <w:sz w:val="24"/>
          <w:szCs w:val="24"/>
        </w:rPr>
      </w:pPr>
    </w:p>
    <w:p w:rsidR="006A1882" w:rsidRDefault="006A1882">
      <w:pPr>
        <w:rPr>
          <w:sz w:val="24"/>
          <w:szCs w:val="24"/>
        </w:rPr>
      </w:pPr>
    </w:p>
    <w:p w:rsidR="006A1882" w:rsidRDefault="006A1882">
      <w:pPr>
        <w:rPr>
          <w:sz w:val="24"/>
          <w:szCs w:val="24"/>
        </w:rPr>
      </w:pPr>
    </w:p>
    <w:p w:rsidR="006A1882" w:rsidRDefault="00CD683D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开发者：</w:t>
      </w:r>
      <w:r>
        <w:rPr>
          <w:rFonts w:hint="eastAsia"/>
          <w:b/>
          <w:bCs/>
          <w:sz w:val="24"/>
          <w:szCs w:val="24"/>
        </w:rPr>
        <w:t>（个人姓名／公司名</w:t>
      </w:r>
      <w:r>
        <w:rPr>
          <w:rFonts w:hint="eastAsia"/>
          <w:b/>
          <w:bCs/>
          <w:sz w:val="24"/>
          <w:szCs w:val="24"/>
        </w:rPr>
        <w:t>）</w:t>
      </w:r>
      <w:bookmarkStart w:id="1" w:name="_GoBack"/>
      <w:bookmarkEnd w:id="1"/>
      <w:ins w:id="2" w:author="Li, BinfeiX" w:date="2015-07-15T10:27:00Z">
        <w:r>
          <w:rPr>
            <w:rFonts w:hint="eastAsia"/>
            <w:b/>
            <w:bCs/>
            <w:sz w:val="24"/>
            <w:szCs w:val="24"/>
          </w:rPr>
          <w:t>李斌飞</w:t>
        </w:r>
      </w:ins>
    </w:p>
    <w:p w:rsidR="006A1882" w:rsidRDefault="006A1882">
      <w:pPr>
        <w:rPr>
          <w:b/>
          <w:bCs/>
          <w:sz w:val="24"/>
          <w:szCs w:val="24"/>
        </w:rPr>
      </w:pPr>
    </w:p>
    <w:p w:rsidR="006A1882" w:rsidRDefault="00CD683D">
      <w:pPr>
        <w:rPr>
          <w:ins w:id="3" w:author="Li, BinfeiX" w:date="2015-07-15T10:27:00Z"/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</w:t>
      </w:r>
      <w:ins w:id="4" w:author="Li, BinfeiX" w:date="2015-07-15T10:27:00Z">
        <w:r>
          <w:rPr>
            <w:rFonts w:hint="eastAsia"/>
            <w:b/>
            <w:bCs/>
            <w:sz w:val="24"/>
            <w:szCs w:val="24"/>
          </w:rPr>
          <w:t>2015</w:t>
        </w:r>
      </w:ins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</w:rPr>
        <w:t xml:space="preserve"> </w:t>
      </w:r>
      <w:ins w:id="5" w:author="Li, BinfeiX" w:date="2015-07-15T10:27:00Z">
        <w:r>
          <w:rPr>
            <w:rFonts w:hint="eastAsia"/>
            <w:b/>
            <w:bCs/>
            <w:sz w:val="24"/>
            <w:szCs w:val="24"/>
          </w:rPr>
          <w:t>07</w:t>
        </w:r>
      </w:ins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 xml:space="preserve"> </w:t>
      </w:r>
      <w:ins w:id="6" w:author="Li, BinfeiX" w:date="2015-07-15T10:27:00Z">
        <w:r>
          <w:rPr>
            <w:rFonts w:hint="eastAsia"/>
            <w:b/>
            <w:bCs/>
            <w:sz w:val="24"/>
            <w:szCs w:val="24"/>
          </w:rPr>
          <w:t>15</w:t>
        </w:r>
      </w:ins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日</w:t>
      </w:r>
    </w:p>
    <w:p w:rsidR="00CD683D" w:rsidRDefault="00CD683D">
      <w:pPr>
        <w:rPr>
          <w:ins w:id="7" w:author="Li, BinfeiX" w:date="2015-07-15T10:27:00Z"/>
          <w:rFonts w:hint="eastAsia"/>
          <w:b/>
          <w:bCs/>
          <w:sz w:val="24"/>
          <w:szCs w:val="24"/>
        </w:rPr>
      </w:pPr>
    </w:p>
    <w:p w:rsidR="00CD683D" w:rsidRDefault="00CD683D">
      <w:pPr>
        <w:rPr>
          <w:b/>
          <w:bCs/>
          <w:sz w:val="24"/>
          <w:szCs w:val="24"/>
        </w:rPr>
      </w:pPr>
      <w:ins w:id="8" w:author="Li, BinfeiX" w:date="2015-07-15T10:28:00Z">
        <w:r>
          <w:rPr>
            <w:rFonts w:hint="eastAsia"/>
            <w:b/>
            <w:bCs/>
            <w:sz w:val="24"/>
            <w:szCs w:val="24"/>
          </w:rPr>
          <w:lastRenderedPageBreak/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14.75pt;height:8in">
              <v:imagedata r:id="rId6" o:title="shenfenzheng_merge"/>
            </v:shape>
          </w:pict>
        </w:r>
      </w:ins>
    </w:p>
    <w:p w:rsidR="006A1882" w:rsidRDefault="006A1882"/>
    <w:p w:rsidR="006A1882" w:rsidRDefault="006A1882"/>
    <w:p w:rsidR="006A1882" w:rsidRDefault="006A1882"/>
    <w:p w:rsidR="006A1882" w:rsidRDefault="00CD683D">
      <w:r>
        <w:rPr>
          <w:rFonts w:hint="eastAsia"/>
        </w:rPr>
        <w:t>注：</w:t>
      </w:r>
    </w:p>
    <w:p w:rsidR="006A1882" w:rsidRDefault="00CD683D">
      <w:r>
        <w:rPr>
          <w:rFonts w:hint="eastAsia"/>
        </w:rPr>
        <w:t>个人开发者</w:t>
      </w:r>
      <w:r>
        <w:rPr>
          <w:rFonts w:hint="eastAsia"/>
        </w:rPr>
        <w:t>签名</w:t>
      </w:r>
      <w:r>
        <w:rPr>
          <w:rFonts w:hint="eastAsia"/>
        </w:rPr>
        <w:t>打印后提供扫描件</w:t>
      </w:r>
    </w:p>
    <w:p w:rsidR="006A1882" w:rsidRDefault="00CD683D">
      <w:r>
        <w:rPr>
          <w:rFonts w:hint="eastAsia"/>
        </w:rPr>
        <w:t>企业开发者加盖公章的后提供扫描件</w:t>
      </w:r>
    </w:p>
    <w:sectPr w:rsidR="006A18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053E"/>
    <w:rsid w:val="002B2A0F"/>
    <w:rsid w:val="0050053E"/>
    <w:rsid w:val="006A1882"/>
    <w:rsid w:val="009A3001"/>
    <w:rsid w:val="00C13CE5"/>
    <w:rsid w:val="00CD683D"/>
    <w:rsid w:val="13931E1A"/>
    <w:rsid w:val="6A1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Pr>
      <w:sz w:val="18"/>
      <w:szCs w:val="18"/>
    </w:rPr>
  </w:style>
  <w:style w:type="character" w:customStyle="1" w:styleId="BalloonTextChar">
    <w:name w:val="Balloon Text Char"/>
    <w:link w:val="BalloonText"/>
    <w:semiHidden/>
    <w:rPr>
      <w:rFonts w:ascii="Calibri" w:hAnsi="Calibr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semiHidden/>
    <w:unhideWhenUsed/>
    <w:rsid w:val="00CD683D"/>
    <w:pPr>
      <w:ind w:leftChars="2500" w:left="100"/>
    </w:pPr>
  </w:style>
  <w:style w:type="character" w:customStyle="1" w:styleId="DateChar">
    <w:name w:val="Date Char"/>
    <w:link w:val="Date"/>
    <w:semiHidden/>
    <w:rsid w:val="00CD683D"/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开发者权利声明</dc:title>
  <dc:creator>super</dc:creator>
  <cp:lastModifiedBy>Li, BinfeiX</cp:lastModifiedBy>
  <cp:revision>2</cp:revision>
  <dcterms:created xsi:type="dcterms:W3CDTF">2013-08-27T10:55:00Z</dcterms:created>
  <dcterms:modified xsi:type="dcterms:W3CDTF">2015-07-15T02:30:00Z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